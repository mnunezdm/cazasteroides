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</w:rPr>
      </w:pPr>
      <w:bookmarkStart w:colFirst="0" w:colLast="0" w:name="_nfr5p5vsywoi" w:id="0"/>
      <w:bookmarkEnd w:id="0"/>
      <w:r w:rsidDel="00000000" w:rsidR="00000000" w:rsidRPr="00000000">
        <w:rPr>
          <w:b w:val="1"/>
          <w:rtl w:val="0"/>
        </w:rPr>
        <w:t xml:space="preserve">Objetivos de cazasteroides (16.02.2017)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Introducir el karma</w:t>
      </w:r>
      <w:ins w:author="Esteban González Guardia" w:id="0" w:date="2017-02-20T16:46:08Z">
        <w:r w:rsidDel="00000000" w:rsidR="00000000" w:rsidRPr="00000000">
          <w:rPr>
            <w:rtl w:val="0"/>
          </w:rPr>
          <w:t xml:space="preserve"> (sistema de reputación)</w:t>
        </w:r>
      </w:ins>
      <w:r w:rsidDel="00000000" w:rsidR="00000000" w:rsidRPr="00000000">
        <w:rPr>
          <w:rtl w:val="0"/>
        </w:rPr>
        <w:t xml:space="preserve"> de los usuarios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Mejorar el sistema de votaciones para minimizar el número de tareas que hay que realizar (en función del karma)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Parámetros de búsqueda: filtros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ns w:author="Esteban González Guardia" w:id="1" w:date="2017-02-20T16:46:59Z"/>
          <w:u w:val="none"/>
        </w:rPr>
      </w:pPr>
      <w:r w:rsidDel="00000000" w:rsidR="00000000" w:rsidRPr="00000000">
        <w:rPr>
          <w:rtl w:val="0"/>
        </w:rPr>
        <w:t xml:space="preserve">Algoritmos de IA (revisión por pares, …)</w:t>
      </w:r>
      <w:ins w:author="Esteban González Guardia" w:id="1" w:date="2017-02-20T16:46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ins w:author="Esteban González Guardia" w:id="1" w:date="2017-02-20T16:46:59Z"/>
          <w:u w:val="none"/>
        </w:rPr>
      </w:pPr>
      <w:ins w:author="Esteban González Guardia" w:id="1" w:date="2017-02-20T16:46:59Z">
        <w:r w:rsidDel="00000000" w:rsidR="00000000" w:rsidRPr="00000000">
          <w:rPr>
            <w:rtl w:val="0"/>
          </w:rPr>
          <w:t xml:space="preserve">Validación de respuestas</w:t>
        </w:r>
      </w:ins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  <w:pPrChange w:author="Esteban González Guardia" w:id="0" w:date="2017-02-20T16:46:23Z">
          <w:pPr>
            <w:numPr>
              <w:ilvl w:val="2"/>
              <w:numId w:val="1"/>
            </w:numPr>
            <w:ind w:left="2160" w:hanging="360"/>
            <w:contextualSpacing w:val="1"/>
          </w:pPr>
        </w:pPrChange>
      </w:pPr>
      <w:ins w:author="Esteban González Guardia" w:id="1" w:date="2017-02-20T16:46:59Z">
        <w:r w:rsidDel="00000000" w:rsidR="00000000" w:rsidRPr="00000000">
          <w:rPr>
            <w:rtl w:val="0"/>
          </w:rPr>
          <w:t xml:space="preserve">Elección de la tarea a mostrar al usuario</w:t>
        </w:r>
      </w:ins>
      <w:r w:rsidDel="00000000" w:rsidR="00000000" w:rsidRPr="00000000">
        <w:rPr>
          <w:rtl w:val="0"/>
        </w:rPr>
        <w:t xml:space="preserve"> (en base al karma y a las características de la imagen)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Gamificación: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Insignias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Proponer retos (detectar xx asteroides en yy min) mediante URLs (tarea)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pueden lanzar los mismos usuarios o los administradores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Compartir URLs con las imágenes / puntuación / insignias </w:t>
      </w:r>
      <w:ins w:author="Esteban González Guardia" w:id="3" w:date="2017-02-20T16:45:44Z">
        <w:r w:rsidDel="00000000" w:rsidR="00000000" w:rsidRPr="00000000">
          <w:rPr>
            <w:rtl w:val="0"/>
          </w:rPr>
          <w:t xml:space="preserve">en redes sociales como Facebook, Twitter,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Dashboard: estadísticas (xx asteroides en las últimas horas…)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un menú: “Mis detecciones”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Mejorar: “Mi perfil”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un menú: “Acerca de”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Proceso de registro inestable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Falla el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 mensajes de error constantes (“Error connecting server…”)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Interfaz más atractiva (diseño más chulo)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Mejorar el back-end del astrónomo: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Nuevos estados (rechazado / pendiente / 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los nombres de usuarios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el informe al MPC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Identificar automáticamente los asteroides ya conocidos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Posibilidad de trabajar offline con una imagen y no consumir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Hay que escribir la documentación del proyecto (arquitectura, 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Instalar la aplicación en varios servidores del IAC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Próximos eventos: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18 - 23 de julio - Tenerife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http://tlp-tenerife.com/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 presentación de Miquel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Monitorizar en pantallas: nº de asteroides descubiertos / clasificación de usuarios / números de usuarios / ...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verificarán en directo (posible ayuda de estudiantes) contra el MPC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Dar feedback a los usuarios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Gamers4aid (2018)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 del TFG: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with a purpose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Algoritmos similares (re-captcha, crowdsourcing validation, …)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Reputation systems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lp-tenerife.com/" TargetMode="External"/><Relationship Id="rId6" Type="http://schemas.openxmlformats.org/officeDocument/2006/relationships/header" Target="header1.xml"/></Relationships>
</file>